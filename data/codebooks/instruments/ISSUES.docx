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A89" w:rsidRDefault="006D3A89">
      <w:r>
        <w:t>FPC_2008_2009:  No headers in codebook?</w:t>
      </w:r>
    </w:p>
    <w:p w:rsidR="00CD7027" w:rsidRDefault="00CD7027">
      <w:r>
        <w:t xml:space="preserve">HHQ_1 and 2:  for things where they ask to list n number of different types of diseases, </w:t>
      </w:r>
      <w:proofErr w:type="spellStart"/>
      <w:r>
        <w:t>theres</w:t>
      </w:r>
      <w:proofErr w:type="spellEnd"/>
      <w:r>
        <w:t xml:space="preserve"> no </w:t>
      </w:r>
      <w:proofErr w:type="spellStart"/>
      <w:r>
        <w:t>sas</w:t>
      </w:r>
      <w:proofErr w:type="spellEnd"/>
      <w:r>
        <w:t xml:space="preserve"> label for the latter letters.</w:t>
      </w:r>
    </w:p>
    <w:p w:rsidR="00CD7027" w:rsidRDefault="00C21A9E">
      <w:r>
        <w:t>QA:  SAS LABELS MISSING?</w:t>
      </w:r>
    </w:p>
    <w:p w:rsidR="003022E6" w:rsidRDefault="003022E6">
      <w:r>
        <w:t>QB</w:t>
      </w:r>
      <w:r w:rsidR="00CC5A75">
        <w:t>:</w:t>
      </w:r>
      <w:r>
        <w:t xml:space="preserve"> </w:t>
      </w:r>
    </w:p>
    <w:p w:rsidR="003022E6" w:rsidRDefault="003022E6">
      <w:r>
        <w:t>QC</w:t>
      </w:r>
    </w:p>
    <w:p w:rsidR="003022E6" w:rsidRDefault="003022E6">
      <w:r>
        <w:t>QD</w:t>
      </w:r>
    </w:p>
    <w:p w:rsidR="003022E6" w:rsidRDefault="003022E6">
      <w:r>
        <w:t>QF</w:t>
      </w:r>
    </w:p>
    <w:p w:rsidR="003022E6" w:rsidRDefault="003022E6">
      <w:r>
        <w:t>QG – ALL MESSED UP, GIVING VARIABLES AS QF, MAY BE SOMETHING WRONG WITH HEADER FILE/CODEBOOK.</w:t>
      </w:r>
      <w:ins w:id="0" w:author="Justin Lo" w:date="2012-02-08T13:28:00Z">
        <w:r w:rsidR="00224B7C">
          <w:t xml:space="preserve"> Fixed header (table was messed up). Typos in SAS code fixed.</w:t>
        </w:r>
      </w:ins>
      <w:ins w:id="1" w:author="Justin Lo" w:date="2012-02-08T13:29:00Z">
        <w:r w:rsidR="00224B7C">
          <w:t xml:space="preserve"> Labels missing</w:t>
        </w:r>
      </w:ins>
    </w:p>
    <w:p w:rsidR="0006376F" w:rsidRDefault="0006376F"/>
    <w:p w:rsidR="0006376F" w:rsidRDefault="0006376F">
      <w:r>
        <w:t xml:space="preserve">QH </w:t>
      </w:r>
      <w:del w:id="2" w:author="Ken Drinkwater" w:date="2012-02-08T14:43:00Z">
        <w:r w:rsidDel="009D3D53">
          <w:delText>– WTF?</w:delText>
        </w:r>
      </w:del>
      <w:ins w:id="3" w:author="Justin Lo" w:date="2012-02-08T13:29:00Z">
        <w:del w:id="4" w:author="Ken Drinkwater" w:date="2012-02-08T14:43:00Z">
          <w:r w:rsidR="00224B7C" w:rsidDel="009D3D53">
            <w:delText xml:space="preserve"> Can’t find what’s wrong with this…?</w:delText>
          </w:r>
        </w:del>
      </w:ins>
    </w:p>
    <w:p w:rsidR="00EA79DF" w:rsidRDefault="00EA79DF"/>
    <w:p w:rsidR="00EA79DF" w:rsidRDefault="00EA79DF">
      <w:proofErr w:type="spellStart"/>
      <w:r>
        <w:t>Rxq</w:t>
      </w:r>
      <w:proofErr w:type="spellEnd"/>
      <w:r>
        <w:t xml:space="preserve"> no </w:t>
      </w:r>
      <w:proofErr w:type="spellStart"/>
      <w:r>
        <w:t>sas</w:t>
      </w:r>
      <w:proofErr w:type="spellEnd"/>
      <w:r>
        <w:t xml:space="preserve"> labels</w:t>
      </w:r>
    </w:p>
    <w:p w:rsidR="00EA79DF" w:rsidRDefault="00E95C31">
      <w:pPr>
        <w:rPr>
          <w:ins w:id="5" w:author="Ken Drinkwater" w:date="2012-02-08T18:11:00Z"/>
        </w:rPr>
      </w:pPr>
      <w:proofErr w:type="spellStart"/>
      <w:r>
        <w:t>Sdq</w:t>
      </w:r>
      <w:proofErr w:type="spellEnd"/>
      <w:r>
        <w:t xml:space="preserve"> no </w:t>
      </w:r>
      <w:proofErr w:type="spellStart"/>
      <w:r>
        <w:t>sas</w:t>
      </w:r>
      <w:proofErr w:type="spellEnd"/>
      <w:r>
        <w:t xml:space="preserve"> labels</w:t>
      </w:r>
    </w:p>
    <w:p w:rsidR="00D628A3" w:rsidRDefault="00D628A3">
      <w:pPr>
        <w:rPr>
          <w:ins w:id="6" w:author="Ken Drinkwater" w:date="2012-02-08T18:11:00Z"/>
        </w:rPr>
      </w:pPr>
    </w:p>
    <w:p w:rsidR="00D628A3" w:rsidRDefault="00D628A3">
      <w:pPr>
        <w:rPr>
          <w:ins w:id="7" w:author="Ken Drinkwater" w:date="2012-02-08T18:11:00Z"/>
        </w:rPr>
      </w:pPr>
    </w:p>
    <w:p w:rsidR="00D628A3" w:rsidRDefault="00D628A3">
      <w:pPr>
        <w:rPr>
          <w:ins w:id="8" w:author="Ken Drinkwater" w:date="2012-02-08T18:26:00Z"/>
        </w:rPr>
      </w:pPr>
      <w:proofErr w:type="gramStart"/>
      <w:ins w:id="9" w:author="Ken Drinkwater" w:date="2012-02-08T18:11:00Z">
        <w:r>
          <w:t>IUQ 2010, NO SAS LABELS?</w:t>
        </w:r>
      </w:ins>
      <w:proofErr w:type="gramEnd"/>
    </w:p>
    <w:p w:rsidR="00872710" w:rsidRDefault="00872710">
      <w:pPr>
        <w:rPr>
          <w:ins w:id="10" w:author="Ken Drinkwater" w:date="2012-02-08T18:26:00Z"/>
        </w:rPr>
      </w:pPr>
    </w:p>
    <w:p w:rsidR="00872710" w:rsidRDefault="00872710">
      <w:pPr>
        <w:rPr>
          <w:ins w:id="11" w:author="Ken Drinkwater" w:date="2012-02-08T18:47:00Z"/>
        </w:rPr>
      </w:pPr>
      <w:proofErr w:type="spellStart"/>
      <w:ins w:id="12" w:author="Ken Drinkwater" w:date="2012-02-08T18:26:00Z">
        <w:r>
          <w:t>Diq</w:t>
        </w:r>
        <w:proofErr w:type="spellEnd"/>
        <w:r>
          <w:t xml:space="preserve"> 2010 not </w:t>
        </w:r>
        <w:proofErr w:type="gramStart"/>
        <w:r>
          <w:t>work</w:t>
        </w:r>
        <w:proofErr w:type="gramEnd"/>
        <w:r>
          <w:t>.</w:t>
        </w:r>
      </w:ins>
    </w:p>
    <w:p w:rsidR="00453EB3" w:rsidRDefault="00453EB3">
      <w:pPr>
        <w:rPr>
          <w:ins w:id="13" w:author="Ken Drinkwater" w:date="2012-02-08T18:47:00Z"/>
        </w:rPr>
      </w:pPr>
    </w:p>
    <w:p w:rsidR="00453EB3" w:rsidRDefault="00453EB3">
      <w:ins w:id="14" w:author="Ken Drinkwater" w:date="2012-02-08T18:47:00Z">
        <w:r>
          <w:t>FSQ 2010 NOT WORK.</w:t>
        </w:r>
      </w:ins>
    </w:p>
    <w:p w:rsidR="00E95C31" w:rsidRDefault="00003487">
      <w:pPr>
        <w:rPr>
          <w:ins w:id="15" w:author="Ken Drinkwater" w:date="2012-02-09T13:50:00Z"/>
        </w:rPr>
      </w:pPr>
      <w:ins w:id="16" w:author="Ken Drinkwater" w:date="2012-02-09T13:50:00Z">
        <w:r>
          <w:t>HOQ2010 ERROR NO LINKS FROM VARIABLES LISTING</w:t>
        </w:r>
      </w:ins>
    </w:p>
    <w:p w:rsidR="00003487" w:rsidRDefault="00003487">
      <w:pPr>
        <w:rPr>
          <w:ins w:id="17" w:author="Ken Drinkwater" w:date="2012-02-09T13:50:00Z"/>
        </w:rPr>
      </w:pPr>
    </w:p>
    <w:p w:rsidR="00003487" w:rsidRDefault="00003487" w:rsidP="00003487">
      <w:pPr>
        <w:autoSpaceDE w:val="0"/>
        <w:autoSpaceDN w:val="0"/>
        <w:adjustRightInd w:val="0"/>
        <w:spacing w:after="0" w:line="240" w:lineRule="auto"/>
        <w:rPr>
          <w:ins w:id="18" w:author="Ken Drinkwater" w:date="2012-02-09T13:53:00Z"/>
          <w:rFonts w:ascii="SAS Monospace" w:hAnsi="SAS Monospace" w:cs="SAS Monospace"/>
          <w:sz w:val="16"/>
          <w:szCs w:val="16"/>
        </w:rPr>
      </w:pPr>
      <w:ins w:id="19" w:author="Ken Drinkwater" w:date="2012-02-09T13:53:00Z">
        <w:r>
          <w:t xml:space="preserve">Lab </w:t>
        </w:r>
        <w:r>
          <w:rPr>
            <w:rFonts w:ascii="SAS Monospace" w:hAnsi="SAS Monospace" w:cs="SAS Monospace"/>
            <w:sz w:val="16"/>
            <w:szCs w:val="16"/>
          </w:rPr>
          <w:t>ERROR: A character operand was found in the %EVAL function or %IF condition where a numeric operand</w:t>
        </w:r>
      </w:ins>
    </w:p>
    <w:p w:rsidR="00003487" w:rsidRDefault="00003487" w:rsidP="00003487">
      <w:pPr>
        <w:autoSpaceDE w:val="0"/>
        <w:autoSpaceDN w:val="0"/>
        <w:adjustRightInd w:val="0"/>
        <w:spacing w:after="0" w:line="240" w:lineRule="auto"/>
        <w:rPr>
          <w:ins w:id="20" w:author="Ken Drinkwater" w:date="2012-02-09T13:53:00Z"/>
          <w:rFonts w:ascii="SAS Monospace" w:hAnsi="SAS Monospace" w:cs="SAS Monospace"/>
          <w:sz w:val="16"/>
          <w:szCs w:val="16"/>
        </w:rPr>
      </w:pPr>
      <w:ins w:id="21" w:author="Ken Drinkwater" w:date="2012-02-09T13:53:00Z">
        <w:r>
          <w:rPr>
            <w:rFonts w:ascii="SAS Monospace" w:hAnsi="SAS Monospace" w:cs="SAS Monospace"/>
            <w:sz w:val="16"/>
            <w:szCs w:val="16"/>
          </w:rPr>
          <w:t xml:space="preserve">       </w:t>
        </w:r>
        <w:proofErr w:type="gramStart"/>
        <w:r>
          <w:rPr>
            <w:rFonts w:ascii="SAS Monospace" w:hAnsi="SAS Monospace" w:cs="SAS Monospace"/>
            <w:sz w:val="16"/>
            <w:szCs w:val="16"/>
          </w:rPr>
          <w:t>is</w:t>
        </w:r>
        <w:proofErr w:type="gramEnd"/>
        <w:r>
          <w:rPr>
            <w:rFonts w:ascii="SAS Monospace" w:hAnsi="SAS Monospace" w:cs="SAS Monospace"/>
            <w:sz w:val="16"/>
            <w:szCs w:val="16"/>
          </w:rPr>
          <w:t xml:space="preserve"> required. The condition was: &amp;</w:t>
        </w:r>
        <w:proofErr w:type="spellStart"/>
        <w:r>
          <w:rPr>
            <w:rFonts w:ascii="SAS Monospace" w:hAnsi="SAS Monospace" w:cs="SAS Monospace"/>
            <w:sz w:val="16"/>
            <w:szCs w:val="16"/>
          </w:rPr>
          <w:t>slabel</w:t>
        </w:r>
        <w:proofErr w:type="spellEnd"/>
        <w:r>
          <w:rPr>
            <w:rFonts w:ascii="SAS Monospace" w:hAnsi="SAS Monospace" w:cs="SAS Monospace"/>
            <w:sz w:val="16"/>
            <w:szCs w:val="16"/>
          </w:rPr>
          <w:t>=</w:t>
        </w:r>
      </w:ins>
    </w:p>
    <w:p w:rsidR="00003487" w:rsidRDefault="00003487" w:rsidP="00003487">
      <w:pPr>
        <w:rPr>
          <w:ins w:id="22" w:author="Ken Drinkwater" w:date="2012-02-09T16:59:00Z"/>
          <w:rFonts w:ascii="SAS Monospace" w:hAnsi="SAS Monospace" w:cs="SAS Monospace"/>
          <w:sz w:val="16"/>
          <w:szCs w:val="16"/>
        </w:rPr>
      </w:pPr>
      <w:ins w:id="23" w:author="Ken Drinkwater" w:date="2012-02-09T13:53:00Z">
        <w:r>
          <w:rPr>
            <w:rFonts w:ascii="SAS Monospace" w:hAnsi="SAS Monospace" w:cs="SAS Monospace"/>
            <w:sz w:val="16"/>
            <w:szCs w:val="16"/>
          </w:rPr>
          <w:t>ERROR: The macro CODETABLE will stop executing</w:t>
        </w:r>
      </w:ins>
    </w:p>
    <w:p w:rsidR="000B7339" w:rsidRDefault="000B7339" w:rsidP="00003487">
      <w:pPr>
        <w:rPr>
          <w:ins w:id="24" w:author="Ken Drinkwater" w:date="2012-02-09T16:59:00Z"/>
          <w:rFonts w:ascii="SAS Monospace" w:hAnsi="SAS Monospace" w:cs="SAS Monospace"/>
          <w:sz w:val="16"/>
          <w:szCs w:val="16"/>
        </w:rPr>
      </w:pPr>
    </w:p>
    <w:p w:rsidR="000B7339" w:rsidRDefault="000B7339" w:rsidP="00003487">
      <w:pPr>
        <w:rPr>
          <w:ins w:id="25" w:author="Ken Drinkwater" w:date="2012-02-09T16:59:00Z"/>
          <w:rFonts w:ascii="SAS Monospace" w:hAnsi="SAS Monospace" w:cs="SAS Monospace"/>
          <w:sz w:val="16"/>
          <w:szCs w:val="16"/>
        </w:rPr>
      </w:pPr>
    </w:p>
    <w:p w:rsidR="000B7339" w:rsidRDefault="000B7339" w:rsidP="00003487">
      <w:pPr>
        <w:rPr>
          <w:ins w:id="26" w:author="Ken Drinkwater" w:date="2012-02-09T17:09:00Z"/>
          <w:rFonts w:ascii="SAS Monospace" w:hAnsi="SAS Monospace" w:cs="SAS Monospace"/>
          <w:sz w:val="16"/>
          <w:szCs w:val="16"/>
        </w:rPr>
      </w:pPr>
      <w:ins w:id="27" w:author="Ken Drinkwater" w:date="2012-02-09T16:59:00Z">
        <w:r>
          <w:rPr>
            <w:rFonts w:ascii="SAS Monospace" w:hAnsi="SAS Monospace" w:cs="SAS Monospace"/>
            <w:sz w:val="16"/>
            <w:szCs w:val="16"/>
          </w:rPr>
          <w:t>COG 2008 2009:  NO LABELS AT ALL?</w:t>
        </w:r>
      </w:ins>
    </w:p>
    <w:p w:rsidR="007B585B" w:rsidRDefault="007B585B" w:rsidP="00003487">
      <w:pPr>
        <w:rPr>
          <w:ins w:id="28" w:author="Ken Drinkwater" w:date="2012-02-09T17:09:00Z"/>
          <w:rFonts w:ascii="SAS Monospace" w:hAnsi="SAS Monospace" w:cs="SAS Monospace"/>
          <w:sz w:val="16"/>
          <w:szCs w:val="16"/>
        </w:rPr>
      </w:pPr>
      <w:ins w:id="29" w:author="Ken Drinkwater" w:date="2012-02-09T17:09:00Z">
        <w:r>
          <w:rPr>
            <w:rFonts w:ascii="SAS Monospace" w:hAnsi="SAS Monospace" w:cs="SAS Monospace"/>
            <w:sz w:val="16"/>
            <w:szCs w:val="16"/>
          </w:rPr>
          <w:t>DMQ 2008_2009 NO LABELS AGAIN</w:t>
        </w:r>
      </w:ins>
    </w:p>
    <w:p w:rsidR="007B585B" w:rsidRDefault="00D54B39" w:rsidP="00003487">
      <w:pPr>
        <w:rPr>
          <w:ins w:id="30" w:author="Ken Drinkwater" w:date="2012-02-09T17:09:00Z"/>
          <w:rFonts w:ascii="SAS Monospace" w:hAnsi="SAS Monospace" w:cs="SAS Monospace"/>
          <w:sz w:val="16"/>
          <w:szCs w:val="16"/>
        </w:rPr>
      </w:pPr>
      <w:ins w:id="31" w:author="Ken Drinkwater" w:date="2012-02-09T17:10:00Z">
        <w:r>
          <w:rPr>
            <w:rFonts w:ascii="SAS Monospace" w:hAnsi="SAS Monospace" w:cs="SAS Monospace"/>
            <w:sz w:val="16"/>
            <w:szCs w:val="16"/>
          </w:rPr>
          <w:t>DMQ 2010 VARIABLES IN WEIRD ORDER, NO BACK TO LISTING LINK</w:t>
        </w:r>
      </w:ins>
      <w:bookmarkStart w:id="32" w:name="_GoBack"/>
      <w:bookmarkEnd w:id="32"/>
    </w:p>
    <w:p w:rsidR="007B585B" w:rsidRDefault="007B585B" w:rsidP="00003487"/>
    <w:sectPr w:rsidR="007B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EE"/>
    <w:rsid w:val="00003487"/>
    <w:rsid w:val="0006376F"/>
    <w:rsid w:val="000B7339"/>
    <w:rsid w:val="00224B7C"/>
    <w:rsid w:val="003022E6"/>
    <w:rsid w:val="00453EB3"/>
    <w:rsid w:val="004C1DEE"/>
    <w:rsid w:val="006D3A89"/>
    <w:rsid w:val="007B585B"/>
    <w:rsid w:val="00872710"/>
    <w:rsid w:val="009C2429"/>
    <w:rsid w:val="009D3D53"/>
    <w:rsid w:val="00B16534"/>
    <w:rsid w:val="00B50F88"/>
    <w:rsid w:val="00C21A9E"/>
    <w:rsid w:val="00CC5A75"/>
    <w:rsid w:val="00CD7027"/>
    <w:rsid w:val="00D54B39"/>
    <w:rsid w:val="00D628A3"/>
    <w:rsid w:val="00E8771A"/>
    <w:rsid w:val="00E95C31"/>
    <w:rsid w:val="00EA79DF"/>
    <w:rsid w:val="00FC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Survey Health of Wisconsin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Drinkwater</dc:creator>
  <cp:keywords/>
  <dc:description/>
  <cp:lastModifiedBy>Ken Drinkwater</cp:lastModifiedBy>
  <cp:revision>20</cp:revision>
  <dcterms:created xsi:type="dcterms:W3CDTF">2012-02-02T22:00:00Z</dcterms:created>
  <dcterms:modified xsi:type="dcterms:W3CDTF">2012-02-09T23:10:00Z</dcterms:modified>
</cp:coreProperties>
</file>